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bg" recolor="t" type="frame"/>
    </v:background>
  </w:background>
  <w:body>
    <w:p w:rsidR="009D5D70" w:rsidRPr="003567F7" w:rsidRDefault="00D76CFD" w:rsidP="009D5D70">
      <w:pPr>
        <w:bidi w:val="0"/>
        <w:spacing w:after="0" w:line="240" w:lineRule="auto"/>
        <w:rPr>
          <w:rFonts w:ascii="Nina" w:eastAsia="Times New Roman" w:hAnsi="Nina" w:cs="Arial"/>
          <w:color w:val="404040" w:themeColor="text1" w:themeTint="BF"/>
        </w:rPr>
      </w:pPr>
      <w:r>
        <w:rPr>
          <w:rFonts w:ascii="Nina" w:eastAsia="Times New Roman" w:hAnsi="Nina" w:cs="Arial"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45339</wp:posOffset>
            </wp:positionV>
            <wp:extent cx="4371975" cy="752475"/>
            <wp:effectExtent l="19050" t="0" r="9525" b="0"/>
            <wp:wrapNone/>
            <wp:docPr id="1" name="Picture 0" descr="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aroundme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0C" w:rsidRDefault="00D1270C" w:rsidP="001115A0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</w:rPr>
      </w:pPr>
    </w:p>
    <w:p w:rsidR="0025197F" w:rsidRDefault="0025197F" w:rsidP="00D1270C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</w:rPr>
      </w:pPr>
    </w:p>
    <w:p w:rsidR="0025197F" w:rsidRPr="00587E71" w:rsidRDefault="0025197F" w:rsidP="0025197F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16"/>
          <w:szCs w:val="16"/>
        </w:rPr>
      </w:pPr>
    </w:p>
    <w:p w:rsidR="009D5D70" w:rsidRPr="008E2510" w:rsidRDefault="009D5D70" w:rsidP="0025197F">
      <w:pPr>
        <w:bidi w:val="0"/>
        <w:spacing w:after="0" w:line="240" w:lineRule="auto"/>
        <w:jc w:val="center"/>
        <w:rPr>
          <w:rFonts w:asciiTheme="minorBidi" w:eastAsia="Times New Roman" w:hAnsiTheme="minorBidi"/>
          <w:color w:val="7F7F7F" w:themeColor="text1" w:themeTint="80"/>
          <w:sz w:val="36"/>
          <w:szCs w:val="36"/>
        </w:rPr>
      </w:pPr>
      <w:r w:rsidRPr="008E2510">
        <w:rPr>
          <w:rFonts w:asciiTheme="minorBidi" w:eastAsia="Times New Roman" w:hAnsiTheme="minorBidi"/>
          <w:color w:val="7F7F7F" w:themeColor="text1" w:themeTint="80"/>
          <w:sz w:val="36"/>
          <w:szCs w:val="36"/>
        </w:rPr>
        <w:t>Executive Summary</w:t>
      </w:r>
    </w:p>
    <w:p w:rsidR="0069763D" w:rsidRPr="00587E71" w:rsidRDefault="0069763D" w:rsidP="0069763D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4678"/>
        <w:gridCol w:w="283"/>
        <w:gridCol w:w="5387"/>
        <w:gridCol w:w="815"/>
      </w:tblGrid>
      <w:tr w:rsidR="00AE0108" w:rsidTr="00DD6511">
        <w:tc>
          <w:tcPr>
            <w:tcW w:w="959" w:type="dxa"/>
          </w:tcPr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467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F4660F"/>
                </w:tcPr>
                <w:p w:rsidR="00AE0108" w:rsidRDefault="00AE0108" w:rsidP="00AE0108">
                  <w:pPr>
                    <w:bidi w:val="0"/>
                    <w:jc w:val="center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AE0108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AE0108" w:rsidP="00FC7622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WHAT IS IT?</w:t>
                  </w:r>
                </w:p>
                <w:p w:rsidR="00AE0108" w:rsidRP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What's good in the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>'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hood?</w:t>
                  </w:r>
                </w:p>
                <w:p w:rsidR="00587E71" w:rsidRDefault="00AE0108" w:rsidP="005D3FA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proofErr w:type="spell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Pr="00AE0108">
                    <w:rPr>
                      <w:rFonts w:ascii="Nina" w:eastAsia="Times New Roman" w:hAnsi="Nina" w:cs="Arial"/>
                      <w:i/>
                      <w:iCs/>
                      <w:color w:val="404040" w:themeColor="text1" w:themeTint="BF"/>
                    </w:rPr>
                    <w:t xml:space="preserve"> 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is a social </w:t>
                  </w:r>
                  <w:proofErr w:type="spell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pinboard</w:t>
                  </w:r>
                  <w:proofErr w:type="spellEnd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that lets you share any location related information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with your neighbors worldwide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. By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p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osting on a location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-</w:t>
                  </w:r>
                  <w:del w:id="0" w:author="yael" w:date="2012-10-30T11:47:00Z">
                    <w:r w:rsidRPr="00AE0108" w:rsidDel="00EC68C4">
                      <w:rPr>
                        <w:rFonts w:ascii="Nina" w:eastAsia="Times New Roman" w:hAnsi="Nina" w:cs="Arial"/>
                        <w:color w:val="404040" w:themeColor="text1" w:themeTint="BF"/>
                      </w:rPr>
                      <w:delText xml:space="preserve"> </w:delText>
                    </w:r>
                  </w:del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based bulletin board, </w:t>
                  </w:r>
                  <w:proofErr w:type="spell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provides you with</w:t>
                  </w:r>
                  <w:r w:rsidR="00EC68C4"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experience of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 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town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square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, where people come to get updated about things around them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.  </w:t>
                  </w:r>
                  <w:proofErr w:type="spellStart"/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boasts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 model that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>is in synch with</w:t>
                  </w:r>
                  <w:r w:rsidR="005D3FA2"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daily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>city beat</w:t>
                  </w:r>
                  <w:r w:rsidR="00587E7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, with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 </w:t>
                  </w:r>
                  <w:r w:rsidR="00587E7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cool user interface and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 </w:t>
                  </w:r>
                  <w:r w:rsidR="00587E7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very intuitive user experience. </w:t>
                  </w:r>
                </w:p>
                <w:p w:rsidR="00AE0108" w:rsidRDefault="00AE0108" w:rsidP="00E65AA6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It's not just a </w:t>
                  </w:r>
                  <w:proofErr w:type="gram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website,</w:t>
                  </w:r>
                  <w:proofErr w:type="gramEnd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it's a way of living!</w:t>
                  </w:r>
                </w:p>
                <w:p w:rsid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861EB2"/>
                </w:tcPr>
                <w:p w:rsidR="00AE0108" w:rsidRDefault="00AE0108" w:rsidP="001A3E6F">
                  <w:pPr>
                    <w:bidi w:val="0"/>
                    <w:jc w:val="center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587E71" w:rsidRDefault="00FC7622" w:rsidP="00FC7622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587E7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OPPORTUNITY</w:t>
                  </w:r>
                </w:p>
                <w:p w:rsidR="00AE0108" w:rsidRPr="00AE0108" w:rsidRDefault="00AE0108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FC7622" w:rsidRDefault="00FC7622" w:rsidP="0096604A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Today,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we stay in touch with most of our friends,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as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technology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gives us the opportunity </w:t>
                  </w:r>
                  <w:r w:rsidR="0096604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to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speak with people located on the other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side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of the world.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However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, we are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not always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aware of the 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opportunities, events and activities </w:t>
                  </w:r>
                  <w:r w:rsidR="0096604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going on 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>right under our nose.</w:t>
                  </w:r>
                </w:p>
                <w:p w:rsidR="00FC7622" w:rsidRDefault="00FC7622" w:rsidP="00FC762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</w:p>
                <w:p w:rsidR="00FC7622" w:rsidRDefault="00EC68C4" w:rsidP="00FC762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This is where</w:t>
                  </w:r>
                  <w:r w:rsidR="00FC7622"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proofErr w:type="spellStart"/>
                  <w:r w:rsidR="00FC7622" w:rsidRPr="00050603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="00FC762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steps</w:t>
                  </w:r>
                  <w:r w:rsidR="00FC7622"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in.</w:t>
                  </w:r>
                </w:p>
                <w:p w:rsidR="00AE0108" w:rsidRDefault="00FC7622" w:rsidP="00E65AA6">
                  <w:pPr>
                    <w:bidi w:val="0"/>
                    <w:rPr>
                      <w:ins w:id="1" w:author="Yaniv" w:date="2012-10-30T20:00:00Z"/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Users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can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immediately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see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posts from other people located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within their vicinity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, and can easily share any post with them. The posts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can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be related to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>, but not limited to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– Entertainment, Borrowing, Rentals, Restaurants, Recommendations, Private Lessons, and more.</w:t>
                  </w:r>
                  <w:ins w:id="2" w:author="yael" w:date="2012-10-30T11:57:00Z">
                    <w:r w:rsidR="005D3FA2">
                      <w:rPr>
                        <w:rFonts w:ascii="Nina" w:eastAsia="Times New Roman" w:hAnsi="Nina" w:cs="Arial"/>
                        <w:color w:val="404040" w:themeColor="text1" w:themeTint="BF"/>
                      </w:rPr>
                      <w:t xml:space="preserve">  </w:t>
                    </w:r>
                  </w:ins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All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of the posts are </w:t>
                  </w:r>
                  <w:r w:rsidR="000D2007">
                    <w:rPr>
                      <w:rFonts w:ascii="Nina" w:eastAsia="Times New Roman" w:hAnsi="Nina" w:cs="Arial"/>
                      <w:color w:val="404040" w:themeColor="text1" w:themeTint="BF"/>
                    </w:rPr>
                    <w:t>s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orted by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closest location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or newest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post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and can be </w:t>
                  </w:r>
                  <w:r w:rsidR="005D3FA2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further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filtered by distance, category and of course - location.</w:t>
                  </w:r>
                  <w:ins w:id="3" w:author="Yaniv" w:date="2012-10-30T20:00:00Z">
                    <w:r w:rsidR="00E65AA6" w:rsidDel="00E65AA6">
                      <w:rPr>
                        <w:rFonts w:ascii="Nina" w:eastAsia="Times New Roman" w:hAnsi="Nina" w:cs="Arial"/>
                        <w:color w:val="404040" w:themeColor="text1" w:themeTint="BF"/>
                      </w:rPr>
                      <w:t xml:space="preserve"> </w:t>
                    </w:r>
                  </w:ins>
                </w:p>
                <w:p w:rsidR="00E65AA6" w:rsidRDefault="00E65AA6" w:rsidP="00E65AA6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FFD41F"/>
                </w:tcPr>
                <w:p w:rsidR="00AE0108" w:rsidRDefault="00AE0108" w:rsidP="00AE0108">
                  <w:pPr>
                    <w:tabs>
                      <w:tab w:val="left" w:pos="2625"/>
                    </w:tabs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  <w:tab/>
                  </w: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786A15" w:rsidP="00FC7622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IN THE PRESS</w:t>
                  </w:r>
                </w:p>
                <w:p w:rsidR="00AE0108" w:rsidRDefault="00AE0108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3531C0" w:rsidRPr="00AE0108" w:rsidRDefault="003531C0" w:rsidP="003531C0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108"/>
                    <w:gridCol w:w="2108"/>
                  </w:tblGrid>
                  <w:tr w:rsidR="003531C0" w:rsidTr="003531C0">
                    <w:tc>
                      <w:tcPr>
                        <w:tcW w:w="2108" w:type="dxa"/>
                      </w:tcPr>
                      <w:p w:rsidR="003531C0" w:rsidRDefault="00DD6511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DD6511">
                          <w:rPr>
                            <w:rFonts w:ascii="Nina" w:eastAsia="Times New Roman" w:hAnsi="Nina" w:cs="Arial"/>
                            <w:b/>
                            <w:bCs/>
                            <w:noProof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409575"/>
                              <wp:effectExtent l="0" t="0" r="0" b="0"/>
                              <wp:docPr id="16" name="Picture 5" descr="newsgeek.png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newsgeek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40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8" w:type="dxa"/>
                      </w:tcPr>
                      <w:p w:rsidR="003531C0" w:rsidRDefault="003531C0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3531C0">
                          <w:rPr>
                            <w:rFonts w:ascii="Nina" w:eastAsia="Times New Roman" w:hAnsi="Nina" w:cs="Arial"/>
                            <w:b/>
                            <w:bCs/>
                            <w:noProof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409575"/>
                              <wp:effectExtent l="19050" t="0" r="0" b="0"/>
                              <wp:docPr id="10" name="Picture 7" descr="laylacalcali.png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aylacalcali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40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31C0" w:rsidTr="003531C0">
                    <w:tc>
                      <w:tcPr>
                        <w:tcW w:w="2108" w:type="dxa"/>
                      </w:tcPr>
                      <w:p w:rsidR="00DD6511" w:rsidRDefault="00DD6511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</w:p>
                      <w:p w:rsidR="003531C0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DD6511">
                          <w:rPr>
                            <w:rFonts w:ascii="Nina" w:eastAsia="Times New Roman" w:hAnsi="Nina" w:cs="Arial"/>
                            <w:b/>
                            <w:bCs/>
                            <w:noProof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409575"/>
                              <wp:effectExtent l="19050" t="0" r="0" b="0"/>
                              <wp:docPr id="17" name="Picture 4" descr="feeder.png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eeder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40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8" w:type="dxa"/>
                      </w:tcPr>
                      <w:p w:rsidR="00DD6511" w:rsidRDefault="00DD6511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</w:p>
                      <w:p w:rsidR="00DD6511" w:rsidRPr="00DD6511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4"/>
                            <w:szCs w:val="4"/>
                          </w:rPr>
                        </w:pPr>
                      </w:p>
                      <w:p w:rsidR="003531C0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Nina" w:eastAsia="Times New Roman" w:hAnsi="Nina" w:cs="Arial"/>
                            <w:b/>
                            <w:bCs/>
                            <w:noProof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342900"/>
                              <wp:effectExtent l="19050" t="0" r="0" b="0"/>
                              <wp:docPr id="19" name="Picture 18" descr="nana10.png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nana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342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D6511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786A15" w:rsidRDefault="00786A15" w:rsidP="003531C0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283" w:type="dxa"/>
          </w:tcPr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53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E9167E"/>
                </w:tcPr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FC7622" w:rsidP="00DD6511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BUSINESS MODEL</w:t>
                  </w:r>
                </w:p>
                <w:p w:rsidR="00AE0108" w:rsidRP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C0541A" w:rsidRDefault="00FC7622" w:rsidP="00C0541A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business model of </w:t>
                  </w:r>
                  <w:proofErr w:type="spellStart"/>
                  <w:r w:rsidRPr="00050603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i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 a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location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>based advertisement.</w:t>
                  </w:r>
                </w:p>
                <w:p w:rsidR="00FC7622" w:rsidRDefault="00FC7622" w:rsidP="00EC68C4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We have 3 different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tracks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for this: </w:t>
                  </w:r>
                </w:p>
                <w:p w:rsidR="00C0541A" w:rsidRPr="00C0541A" w:rsidRDefault="00C0541A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</w:pPr>
                </w:p>
                <w:p w:rsidR="00FC7622" w:rsidRPr="00EA3082" w:rsidRDefault="00FC7622" w:rsidP="00C0541A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EA3082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Users based revenue</w:t>
                  </w:r>
                </w:p>
                <w:p w:rsidR="00FC7622" w:rsidRDefault="00FC7622" w:rsidP="000D2007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Pay Per Position – "emergency" tagged posts can be posted in bold on top of the page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, a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nd can be pushed to mobile phones</w:t>
                  </w:r>
                  <w:r w:rsidR="000D200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 the vicinity of the user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. So everybody around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user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will see it immediately.</w:t>
                  </w:r>
                </w:p>
                <w:p w:rsidR="00FC7622" w:rsidRPr="00EA308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EA3082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 xml:space="preserve">Businesses based revenue </w:t>
                  </w:r>
                </w:p>
                <w:p w:rsidR="00FC7622" w:rsidRPr="00A121FB" w:rsidRDefault="00FC7622" w:rsidP="0096604A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Pay Per Impression</w:t>
                  </w:r>
                  <w:r w:rsidR="00E65AA6">
                    <w:rPr>
                      <w:rFonts w:ascii="Nina" w:eastAsia="Times New Roman" w:hAnsi="Nina" w:cs="Arial"/>
                      <w:color w:val="404040" w:themeColor="text1" w:themeTint="BF"/>
                    </w:rPr>
                    <w:t>/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Lead – We will calculate how many users </w:t>
                  </w:r>
                  <w:r w:rsidR="0096604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see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this ad – and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this will determine the payment. For example, the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local grocery can advertise its special </w:t>
                  </w:r>
                  <w:r w:rsidR="0096604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sale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prices </w:t>
                  </w:r>
                  <w:r w:rsidR="00610707">
                    <w:rPr>
                      <w:rFonts w:ascii="Nina" w:eastAsia="Times New Roman" w:hAnsi="Nina" w:cs="Arial"/>
                      <w:color w:val="404040" w:themeColor="text1" w:themeTint="BF"/>
                    </w:rPr>
                    <w:t>just as the neighborhood bar can post about upcoming live band shows.</w:t>
                  </w:r>
                </w:p>
                <w:p w:rsidR="00FC7622" w:rsidRPr="00EA308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EA3082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Publishers based revenue</w:t>
                  </w:r>
                </w:p>
                <w:p w:rsidR="00AE0108" w:rsidRDefault="00FC7622" w:rsidP="00AC194A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White Labels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>/Co-Branding Service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– </w:t>
                  </w:r>
                  <w:r w:rsidR="0096604A">
                    <w:rPr>
                      <w:rFonts w:ascii="Nina" w:eastAsia="Times New Roman" w:hAnsi="Nina" w:cs="Arial"/>
                      <w:color w:val="404040" w:themeColor="text1" w:themeTint="BF"/>
                    </w:rPr>
                    <w:t>W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e will offer our product as a private service for specific regions and institutes. </w:t>
                  </w:r>
                  <w:r w:rsidR="00EC68C4">
                    <w:rPr>
                      <w:rFonts w:ascii="Nina" w:eastAsia="Times New Roman" w:hAnsi="Nina" w:cs="Arial" w:hint="cs"/>
                      <w:color w:val="404040" w:themeColor="text1" w:themeTint="BF"/>
                    </w:rPr>
                    <w:t>T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his will allow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publishers to customize our product,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>and restrict it to their preferred and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specific location. For example,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Tel Aviv municipality will use </w:t>
                  </w:r>
                  <w:proofErr w:type="spellStart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to grant its residents free use of the service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and let them post on it, </w:t>
                  </w:r>
                  <w:r w:rsidR="009D31E1">
                    <w:rPr>
                      <w:rFonts w:ascii="Nina" w:eastAsia="Times New Roman" w:hAnsi="Nina" w:cs="Arial"/>
                      <w:color w:val="404040" w:themeColor="text1" w:themeTint="BF"/>
                    </w:rPr>
                    <w:t>just as they would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post on a 'real' bulletin board on the street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, </w:t>
                  </w:r>
                  <w:r w:rsidR="00EC68C4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and in return, they </w:t>
                  </w:r>
                  <w:r w:rsidR="009D31E1">
                    <w:rPr>
                      <w:rFonts w:ascii="Nina" w:eastAsia="Times New Roman" w:hAnsi="Nina" w:cs="Arial"/>
                      <w:color w:val="404040" w:themeColor="text1" w:themeTint="BF"/>
                    </w:rPr>
                    <w:t>will</w:t>
                  </w:r>
                  <w:r w:rsidR="00AC194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="00AC194A">
                    <w:rPr>
                      <w:rFonts w:ascii="Nina" w:eastAsia="Times New Roman" w:hAnsi="Nina" w:cs="Arial"/>
                      <w:color w:val="404040" w:themeColor="text1" w:themeTint="BF"/>
                    </w:rPr>
                    <w:t>pay monthly fee</w:t>
                  </w:r>
                  <w:r w:rsidR="00AC194A">
                    <w:rPr>
                      <w:rFonts w:ascii="Nina" w:eastAsia="Times New Roman" w:hAnsi="Nina" w:cs="Arial"/>
                      <w:color w:val="404040" w:themeColor="text1" w:themeTint="BF"/>
                    </w:rPr>
                    <w:t>/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bring </w:t>
                  </w:r>
                  <w:r w:rsidR="00E65AA6">
                    <w:rPr>
                      <w:rFonts w:ascii="Nina" w:eastAsia="Times New Roman" w:hAnsi="Nina" w:cs="Arial"/>
                      <w:color w:val="404040" w:themeColor="text1" w:themeTint="BF"/>
                    </w:rPr>
                    <w:t>traffic</w:t>
                  </w:r>
                  <w:r w:rsidR="00AC194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="005A1043">
                    <w:rPr>
                      <w:rFonts w:ascii="Nina" w:eastAsia="Times New Roman" w:hAnsi="Nina" w:cs="Arial"/>
                      <w:color w:val="404040" w:themeColor="text1" w:themeTint="BF"/>
                    </w:rPr>
                    <w:t>to the website, and expose users to more posts from the website.</w:t>
                  </w:r>
                </w:p>
                <w:p w:rsidR="00AE0108" w:rsidRPr="00201D89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:rsidR="00AE0108" w:rsidRDefault="00AE0108" w:rsidP="00DD6511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47BA8B"/>
                </w:tcPr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201D89">
              <w:trPr>
                <w:trHeight w:val="2666"/>
              </w:trPr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42019A" w:rsidP="00DD6511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CONTACT INFO</w:t>
                  </w:r>
                </w:p>
                <w:p w:rsidR="00AE0108" w:rsidRP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DD6511" w:rsidRDefault="00786A15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050603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Yaniv</w:t>
                  </w:r>
                  <w:r w:rsidR="00DD6511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 xml:space="preserve"> </w:t>
                  </w:r>
                  <w:proofErr w:type="spellStart"/>
                  <w:r w:rsidR="00DD6511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Aharon</w:t>
                  </w:r>
                  <w:proofErr w:type="spellEnd"/>
                </w:p>
                <w:p w:rsidR="00786A15" w:rsidRDefault="00786A15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>Founder, 29 years old</w:t>
                  </w:r>
                </w:p>
                <w:p w:rsidR="00DD6511" w:rsidRPr="00DD6511" w:rsidRDefault="009B5F9E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hyperlink r:id="rId15" w:history="1">
                    <w:r w:rsidR="00C0541A" w:rsidRPr="00C0541A">
                      <w:rPr>
                        <w:rStyle w:val="Hyperlink"/>
                        <w:rFonts w:ascii="Nina" w:eastAsia="Times New Roman" w:hAnsi="Nina" w:cs="Arial"/>
                      </w:rPr>
                      <w:t>yaniv@postaround.me</w:t>
                    </w:r>
                  </w:hyperlink>
                  <w:r w:rsidR="00C0541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>| +972-54-7937555</w:t>
                  </w:r>
                </w:p>
                <w:p w:rsidR="00DD6511" w:rsidRDefault="00DD6511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</w:p>
                <w:p w:rsidR="00AE0108" w:rsidRDefault="00786A15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proofErr w:type="spellStart"/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>B.Sc</w:t>
                  </w:r>
                  <w:proofErr w:type="spellEnd"/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 Computer Science from Bar-Ilan University</w:t>
                  </w:r>
                  <w:r w:rsidR="00C0541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 Israel</w:t>
                  </w:r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>,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8 years of experience in 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>web</w:t>
                  </w:r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development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and graphic design.</w:t>
                  </w:r>
                </w:p>
                <w:p w:rsidR="00AE0108" w:rsidRPr="00201D89" w:rsidRDefault="00AE0108" w:rsidP="0042019A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:rsidR="00AE0108" w:rsidRDefault="00AE0108" w:rsidP="00DD6511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8E2510">
              <w:trPr>
                <w:trHeight w:hRule="exact" w:val="57"/>
              </w:trPr>
              <w:tc>
                <w:tcPr>
                  <w:tcW w:w="4447" w:type="dxa"/>
                  <w:shd w:val="clear" w:color="auto" w:fill="DB95F9"/>
                </w:tcPr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201D89">
              <w:trPr>
                <w:trHeight w:val="1127"/>
              </w:trPr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786A15" w:rsidP="00DD6511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LINKS</w:t>
                  </w:r>
                </w:p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587E71" w:rsidRPr="00AE0108" w:rsidRDefault="00587E71" w:rsidP="00587E7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Default="009B5F9E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hyperlink r:id="rId16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Website</w:t>
                    </w:r>
                  </w:hyperlink>
                  <w:r w:rsidR="00786A15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| </w:t>
                  </w:r>
                  <w:hyperlink r:id="rId17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Blog</w:t>
                    </w:r>
                  </w:hyperlink>
                  <w:r w:rsidR="00786A15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| </w:t>
                  </w:r>
                  <w:hyperlink r:id="rId18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Facebook</w:t>
                    </w:r>
                  </w:hyperlink>
                  <w:r w:rsidR="00786A15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| </w:t>
                  </w:r>
                  <w:hyperlink r:id="rId19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Twitter</w:t>
                    </w:r>
                  </w:hyperlink>
                </w:p>
                <w:p w:rsidR="00DD6511" w:rsidRPr="00201D89" w:rsidRDefault="00DD6511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:rsidR="00AE0108" w:rsidRDefault="00AE0108" w:rsidP="00DD6511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815" w:type="dxa"/>
          </w:tcPr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</w:tr>
    </w:tbl>
    <w:p w:rsidR="00050603" w:rsidRPr="00FA0253" w:rsidRDefault="00050603" w:rsidP="00201D89">
      <w:pPr>
        <w:bidi w:val="0"/>
        <w:jc w:val="center"/>
        <w:rPr>
          <w:rFonts w:ascii="Nina" w:eastAsia="Times New Roman" w:hAnsi="Nina" w:cs="Arial"/>
          <w:color w:val="7F7F7F" w:themeColor="text1" w:themeTint="80"/>
        </w:rPr>
      </w:pPr>
      <w:r w:rsidRPr="00FA0253">
        <w:rPr>
          <w:rFonts w:ascii="Nina" w:hAnsi="Nina"/>
          <w:color w:val="7F7F7F" w:themeColor="text1" w:themeTint="80"/>
          <w:sz w:val="16"/>
          <w:szCs w:val="16"/>
        </w:rPr>
        <w:t xml:space="preserve">© </w:t>
      </w:r>
      <w:r w:rsidR="00587E71">
        <w:rPr>
          <w:rFonts w:ascii="Nina" w:hAnsi="Nina"/>
          <w:color w:val="7F7F7F" w:themeColor="text1" w:themeTint="80"/>
          <w:sz w:val="16"/>
          <w:szCs w:val="16"/>
        </w:rPr>
        <w:t xml:space="preserve">Created By </w:t>
      </w:r>
      <w:proofErr w:type="spellStart"/>
      <w:r w:rsidR="00587E71">
        <w:rPr>
          <w:rFonts w:ascii="Nina" w:hAnsi="Nina"/>
          <w:color w:val="7F7F7F" w:themeColor="text1" w:themeTint="80"/>
          <w:sz w:val="16"/>
          <w:szCs w:val="16"/>
        </w:rPr>
        <w:t>PostAround.Me</w:t>
      </w:r>
      <w:proofErr w:type="spellEnd"/>
      <w:r w:rsidR="00587E71">
        <w:rPr>
          <w:rFonts w:ascii="Nina" w:hAnsi="Nina"/>
          <w:color w:val="7F7F7F" w:themeColor="text1" w:themeTint="80"/>
          <w:sz w:val="16"/>
          <w:szCs w:val="16"/>
        </w:rPr>
        <w:t xml:space="preserve"> </w:t>
      </w:r>
      <w:r>
        <w:rPr>
          <w:rFonts w:ascii="Nina" w:hAnsi="Nina"/>
          <w:color w:val="7F7F7F" w:themeColor="text1" w:themeTint="80"/>
          <w:sz w:val="16"/>
          <w:szCs w:val="16"/>
        </w:rPr>
        <w:t>2012</w:t>
      </w:r>
      <w:r w:rsidR="00587E71">
        <w:rPr>
          <w:rFonts w:ascii="Nina" w:hAnsi="Nina"/>
          <w:color w:val="7F7F7F" w:themeColor="text1" w:themeTint="80"/>
          <w:sz w:val="16"/>
          <w:szCs w:val="16"/>
        </w:rPr>
        <w:t xml:space="preserve"> – Confidential.</w:t>
      </w:r>
    </w:p>
    <w:sectPr w:rsidR="00050603" w:rsidRPr="00FA0253" w:rsidSect="005B48D7">
      <w:pgSz w:w="11906" w:h="16838"/>
      <w:pgMar w:top="113" w:right="0" w:bottom="72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na">
    <w:altName w:val="Franklin Gothic Medium Cond"/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7579D"/>
    <w:multiLevelType w:val="hybridMultilevel"/>
    <w:tmpl w:val="2E6C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55654C"/>
    <w:rsid w:val="00050603"/>
    <w:rsid w:val="000744E2"/>
    <w:rsid w:val="00087799"/>
    <w:rsid w:val="000A0D8F"/>
    <w:rsid w:val="000B0C0E"/>
    <w:rsid w:val="000C087C"/>
    <w:rsid w:val="000D2007"/>
    <w:rsid w:val="000D649E"/>
    <w:rsid w:val="000E1F6C"/>
    <w:rsid w:val="001115A0"/>
    <w:rsid w:val="001344DA"/>
    <w:rsid w:val="00162709"/>
    <w:rsid w:val="001637CB"/>
    <w:rsid w:val="001763B4"/>
    <w:rsid w:val="001F115A"/>
    <w:rsid w:val="001F79AA"/>
    <w:rsid w:val="00201D89"/>
    <w:rsid w:val="00247068"/>
    <w:rsid w:val="0025197F"/>
    <w:rsid w:val="00257145"/>
    <w:rsid w:val="002A2B44"/>
    <w:rsid w:val="002A3766"/>
    <w:rsid w:val="002B269E"/>
    <w:rsid w:val="002B5D59"/>
    <w:rsid w:val="00303098"/>
    <w:rsid w:val="00306A16"/>
    <w:rsid w:val="00315614"/>
    <w:rsid w:val="003531C0"/>
    <w:rsid w:val="003567F7"/>
    <w:rsid w:val="00384043"/>
    <w:rsid w:val="00390399"/>
    <w:rsid w:val="00395E96"/>
    <w:rsid w:val="00397994"/>
    <w:rsid w:val="003E3D6C"/>
    <w:rsid w:val="0042019A"/>
    <w:rsid w:val="0049028E"/>
    <w:rsid w:val="004F63C0"/>
    <w:rsid w:val="005118ED"/>
    <w:rsid w:val="005139DF"/>
    <w:rsid w:val="00525432"/>
    <w:rsid w:val="0055654C"/>
    <w:rsid w:val="00587E71"/>
    <w:rsid w:val="005941A4"/>
    <w:rsid w:val="005A1043"/>
    <w:rsid w:val="005A62B5"/>
    <w:rsid w:val="005B48D7"/>
    <w:rsid w:val="005B7D57"/>
    <w:rsid w:val="005D3FA2"/>
    <w:rsid w:val="00610707"/>
    <w:rsid w:val="006164E0"/>
    <w:rsid w:val="0063056F"/>
    <w:rsid w:val="0069763D"/>
    <w:rsid w:val="006E068D"/>
    <w:rsid w:val="00720CED"/>
    <w:rsid w:val="00722CB0"/>
    <w:rsid w:val="00742785"/>
    <w:rsid w:val="00746756"/>
    <w:rsid w:val="00786A15"/>
    <w:rsid w:val="007B1527"/>
    <w:rsid w:val="007D6158"/>
    <w:rsid w:val="00835006"/>
    <w:rsid w:val="00864672"/>
    <w:rsid w:val="008D04F8"/>
    <w:rsid w:val="008E2510"/>
    <w:rsid w:val="00934DF7"/>
    <w:rsid w:val="009541FD"/>
    <w:rsid w:val="0096604A"/>
    <w:rsid w:val="009A009F"/>
    <w:rsid w:val="009B5F9E"/>
    <w:rsid w:val="009C6D25"/>
    <w:rsid w:val="009D31E1"/>
    <w:rsid w:val="009D5D70"/>
    <w:rsid w:val="00A121FB"/>
    <w:rsid w:val="00A232DB"/>
    <w:rsid w:val="00A50236"/>
    <w:rsid w:val="00A50C78"/>
    <w:rsid w:val="00A7320E"/>
    <w:rsid w:val="00AC194A"/>
    <w:rsid w:val="00AE0108"/>
    <w:rsid w:val="00AE52E8"/>
    <w:rsid w:val="00B632B3"/>
    <w:rsid w:val="00B74667"/>
    <w:rsid w:val="00B8015A"/>
    <w:rsid w:val="00BA3D9F"/>
    <w:rsid w:val="00BD7B59"/>
    <w:rsid w:val="00C0541A"/>
    <w:rsid w:val="00C2296F"/>
    <w:rsid w:val="00C36FDB"/>
    <w:rsid w:val="00C44BB8"/>
    <w:rsid w:val="00C82350"/>
    <w:rsid w:val="00CC0779"/>
    <w:rsid w:val="00D02D1A"/>
    <w:rsid w:val="00D1270C"/>
    <w:rsid w:val="00D76CFD"/>
    <w:rsid w:val="00DC38F0"/>
    <w:rsid w:val="00DD6511"/>
    <w:rsid w:val="00DF0EE6"/>
    <w:rsid w:val="00E072C1"/>
    <w:rsid w:val="00E137A8"/>
    <w:rsid w:val="00E5226D"/>
    <w:rsid w:val="00E65AA6"/>
    <w:rsid w:val="00EA3082"/>
    <w:rsid w:val="00EA4A91"/>
    <w:rsid w:val="00EC68C4"/>
    <w:rsid w:val="00EC7C24"/>
    <w:rsid w:val="00EE7249"/>
    <w:rsid w:val="00F45235"/>
    <w:rsid w:val="00FA00D1"/>
    <w:rsid w:val="00FA0253"/>
    <w:rsid w:val="00FC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E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F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32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6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et.nana10.co.il/Article/?ArticleID=918602" TargetMode="External"/><Relationship Id="rId18" Type="http://schemas.openxmlformats.org/officeDocument/2006/relationships/hyperlink" Target="http://www.facebook.com/postaround" TargetMode="External"/><Relationship Id="rId3" Type="http://schemas.openxmlformats.org/officeDocument/2006/relationships/image" Target="media/image1.jpeg"/><Relationship Id="rId21" Type="http://schemas.openxmlformats.org/officeDocument/2006/relationships/theme" Target="theme/theme1.xml"/><Relationship Id="rId7" Type="http://schemas.openxmlformats.org/officeDocument/2006/relationships/hyperlink" Target="http://www.newsgeek.co.il/postaround-me-startup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blog.postaround.me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taround.m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eeder.co.il/article-postaround-me-is-a-new-israeli-local-pinboard-for-buyers-and-sellers-10007736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aniv@postaround.m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witter.com/postar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OecN2qkXxV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506</Words>
  <Characters>2533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4</cp:revision>
  <cp:lastPrinted>2012-10-23T10:49:00Z</cp:lastPrinted>
  <dcterms:created xsi:type="dcterms:W3CDTF">2012-10-31T09:21:00Z</dcterms:created>
  <dcterms:modified xsi:type="dcterms:W3CDTF">2012-10-31T18:32:00Z</dcterms:modified>
</cp:coreProperties>
</file>